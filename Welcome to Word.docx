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96670098"/>
        <w:docPartObj>
          <w:docPartGallery w:val="Cover Pages"/>
          <w:docPartUnique/>
        </w:docPartObj>
      </w:sdtPr>
      <w:sdtEndPr/>
      <w:sdtContent>
        <w:p w14:paraId="72F994B8" w14:textId="77777777" w:rsidR="008E0036" w:rsidRDefault="001924C5">
          <w:r>
            <w:rPr>
              <w:noProof/>
              <w:lang w:eastAsia="en-US" w:bidi="hi-IN"/>
            </w:rPr>
            <mc:AlternateContent>
              <mc:Choice Requires="wpg">
                <w:drawing>
                  <wp:anchor distT="0" distB="0" distL="114300" distR="114300" simplePos="0" relativeHeight="251662336" behindDoc="0" locked="0" layoutInCell="1" allowOverlap="1" wp14:anchorId="18E581B9" wp14:editId="37AE4869">
                    <wp:simplePos x="0" y="0"/>
                    <wp:positionH relativeFrom="column">
                      <wp:align>center</wp:align>
                    </wp:positionH>
                    <wp:positionV relativeFrom="margin">
                      <wp:align>center</wp:align>
                    </wp:positionV>
                    <wp:extent cx="6537960" cy="9144000"/>
                    <wp:effectExtent l="0" t="0" r="0" b="0"/>
                    <wp:wrapNone/>
                    <wp:docPr id="3" name="Group 3"/>
                    <wp:cNvGraphicFramePr/>
                    <a:graphic xmlns:a="http://schemas.openxmlformats.org/drawingml/2006/main">
                      <a:graphicData uri="http://schemas.microsoft.com/office/word/2010/wordprocessingGroup">
                        <wpg:wgp>
                          <wpg:cNvGrpSpPr/>
                          <wpg:grpSpPr>
                            <a:xfrm>
                              <a:off x="0" y="0"/>
                              <a:ext cx="6537960" cy="9144000"/>
                              <a:chOff x="0" y="0"/>
                              <a:chExt cx="6537960" cy="9144000"/>
                            </a:xfrm>
                          </wpg:grpSpPr>
                          <wps:wsp>
                            <wps:cNvPr id="388" name="Rectangle 388"/>
                            <wps:cNvSpPr/>
                            <wps:spPr>
                              <a:xfrm>
                                <a:off x="0" y="0"/>
                                <a:ext cx="6537960" cy="9144000"/>
                              </a:xfrm>
                              <a:prstGeom prst="rect">
                                <a:avLst/>
                              </a:prstGeom>
                              <a:solidFill>
                                <a:schemeClr val="accent5"/>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xt Box 1"/>
                            <wps:cNvSpPr txBox="1"/>
                            <wps:spPr>
                              <a:xfrm>
                                <a:off x="323850" y="4057650"/>
                                <a:ext cx="5912069"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6BEFB0" w14:textId="77777777" w:rsidR="008E0036" w:rsidRDefault="001924C5">
                                  <w:pPr>
                                    <w:rPr>
                                      <w:rFonts w:asciiTheme="majorHAnsi" w:eastAsiaTheme="majorEastAsia" w:hAnsiTheme="majorHAnsi" w:cstheme="majorBidi"/>
                                      <w:color w:val="FFFFFF" w:themeColor="background1"/>
                                      <w:sz w:val="96"/>
                                      <w:szCs w:val="96"/>
                                    </w:rPr>
                                  </w:pPr>
                                  <w:r>
                                    <w:rPr>
                                      <w:rFonts w:asciiTheme="majorHAnsi" w:eastAsiaTheme="majorEastAsia" w:hAnsiTheme="majorHAnsi" w:cstheme="majorBidi"/>
                                      <w:color w:val="FFFFFF" w:themeColor="background1"/>
                                      <w:sz w:val="96"/>
                                      <w:szCs w:val="96"/>
                                    </w:rPr>
                                    <w:t>Welcome to Word</w:t>
                                  </w:r>
                                </w:p>
                                <w:p w14:paraId="58D70F8C" w14:textId="77777777" w:rsidR="008E0036" w:rsidRDefault="008E0036">
                                  <w:pPr>
                                    <w:rPr>
                                      <w:rFonts w:ascii="Segoe UI Light" w:hAnsi="Segoe UI Light" w:cs="Segoe UI Light"/>
                                      <w:color w:val="FFFFFF" w:themeColor="background1"/>
                                      <w:sz w:val="9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323850" y="4933950"/>
                                <a:ext cx="591185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C2CE13" w14:textId="77777777" w:rsidR="008E0036" w:rsidRDefault="001924C5">
                                  <w:pPr>
                                    <w:rPr>
                                      <w:rFonts w:asciiTheme="majorHAnsi" w:eastAsiaTheme="majorEastAsia" w:hAnsiTheme="majorHAnsi" w:cstheme="majorBidi"/>
                                      <w:color w:val="FFFFFF" w:themeColor="background1"/>
                                      <w:sz w:val="52"/>
                                      <w:szCs w:val="48"/>
                                    </w:rPr>
                                  </w:pPr>
                                  <w:r>
                                    <w:rPr>
                                      <w:rFonts w:ascii="Segoe UI Semibold" w:hAnsi="Segoe UI Semibold" w:cs="Segoe UI Light"/>
                                      <w:color w:val="FFFFFF" w:themeColor="background1"/>
                                      <w:sz w:val="52"/>
                                      <w:szCs w:val="52"/>
                                    </w:rPr>
                                    <w:t>5 tips</w:t>
                                  </w:r>
                                  <w:r>
                                    <w:rPr>
                                      <w:rFonts w:asciiTheme="majorHAnsi" w:eastAsiaTheme="majorEastAsia" w:hAnsiTheme="majorHAnsi" w:cstheme="majorBidi"/>
                                      <w:color w:val="FFFFFF" w:themeColor="background1"/>
                                      <w:sz w:val="52"/>
                                      <w:szCs w:val="52"/>
                                    </w:rPr>
                                    <w:t xml:space="preserve"> for a simpler way to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110000</wp14:pctWidth>
                    </wp14:sizeRelH>
                    <wp14:sizeRelV relativeFrom="margin">
                      <wp14:pctHeight>110000</wp14:pctHeight>
                    </wp14:sizeRelV>
                  </wp:anchor>
                </w:drawing>
              </mc:Choice>
              <mc:Fallback>
                <w:pict>
                  <v:group w14:anchorId="18E581B9" id="Group 3" o:spid="_x0000_s1026" style="position:absolute;margin-left:0;margin-top:0;width:514.8pt;height:10in;z-index:251662336;mso-width-percent:1100;mso-height-percent:1100;mso-position-horizontal:center;mso-position-vertical:center;mso-position-vertical-relative:margin;mso-width-percent:1100;mso-height-percent:1100;mso-width-relative:margin;mso-height-relative:margin" coordsize="6537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">
                    <v:rect id="Rectangle 388" o:spid="_x0000_s1027" style="position:absolute;width:65379;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Y1gcEA&#10;AADcAAAADwAAAGRycy9kb3ducmV2LnhtbERPy4rCMBTdC/MP4Q6403QUpVajiOAoDCI+PuDaXNsw&#10;zU1pMrX+vVkMuDyc92LV2Uq01HjjWMHXMAFBnDttuFBwvWwHKQgfkDVWjknBkzyslh+9BWbaPfhE&#10;7TkUIoawz1BBGUKdSenzkiz6oauJI3d3jcUQYVNI3eAjhttKjpJkKi0ajg0l1rQpKf89/1kF+5tZ&#10;mx3Ovou2ds4fR7Pp5OegVP+zW89BBOrCW/zv3msF4zSujWfiE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WNYHBAAAA3AAAAA8AAAAAAAAAAAAAAAAAmAIAAGRycy9kb3du&#10;cmV2LnhtbFBLBQYAAAAABAAEAPUAAACGAwAAAAA=&#10;" fillcolor="#4472c4 [3208]" stroked="f" strokeweight="1pt"/>
                    <v:shapetype id="_x0000_t202" coordsize="21600,21600" o:spt="202" path="m,l,21600r21600,l21600,xe">
                      <v:stroke joinstyle="miter"/>
                      <v:path gradientshapeok="t" o:connecttype="rect"/>
                    </v:shapetype>
                    <v:shape id="Text Box 1" o:spid="_x0000_s1028" type="#_x0000_t202" style="position:absolute;left:3238;top:40576;width:59121;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14:paraId="456BEFB0" w14:textId="77777777" w:rsidR="008E0036" w:rsidRDefault="001924C5">
                            <w:pPr>
                              <w:rPr>
                                <w:rFonts w:asciiTheme="majorHAnsi" w:eastAsiaTheme="majorEastAsia" w:hAnsiTheme="majorHAnsi" w:cstheme="majorBidi"/>
                                <w:color w:val="FFFFFF" w:themeColor="background1"/>
                                <w:sz w:val="96"/>
                                <w:szCs w:val="96"/>
                              </w:rPr>
                            </w:pPr>
                            <w:r>
                              <w:rPr>
                                <w:rFonts w:asciiTheme="majorHAnsi" w:eastAsiaTheme="majorEastAsia" w:hAnsiTheme="majorHAnsi" w:cstheme="majorBidi"/>
                                <w:color w:val="FFFFFF" w:themeColor="background1"/>
                                <w:sz w:val="96"/>
                                <w:szCs w:val="96"/>
                              </w:rPr>
                              <w:t>Welcome to Word</w:t>
                            </w:r>
                          </w:p>
                          <w:p w14:paraId="58D70F8C" w14:textId="77777777" w:rsidR="008E0036" w:rsidRDefault="008E0036">
                            <w:pPr>
                              <w:rPr>
                                <w:rFonts w:ascii="Segoe UI Light" w:hAnsi="Segoe UI Light" w:cs="Segoe UI Light"/>
                                <w:color w:val="FFFFFF" w:themeColor="background1"/>
                                <w:sz w:val="96"/>
                                <w:szCs w:val="96"/>
                              </w:rPr>
                            </w:pPr>
                          </w:p>
                        </w:txbxContent>
                      </v:textbox>
                    </v:shape>
                    <v:shape id="Text Box 2" o:spid="_x0000_s1029" type="#_x0000_t202" style="position:absolute;left:3238;top:49339;width:59119;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14:paraId="36C2CE13" w14:textId="77777777" w:rsidR="008E0036" w:rsidRDefault="001924C5">
                            <w:pPr>
                              <w:rPr>
                                <w:rFonts w:asciiTheme="majorHAnsi" w:eastAsiaTheme="majorEastAsia" w:hAnsiTheme="majorHAnsi" w:cstheme="majorBidi"/>
                                <w:color w:val="FFFFFF" w:themeColor="background1"/>
                                <w:sz w:val="52"/>
                                <w:szCs w:val="48"/>
                              </w:rPr>
                            </w:pPr>
                            <w:r>
                              <w:rPr>
                                <w:rFonts w:ascii="Segoe UI Semibold" w:hAnsi="Segoe UI Semibold" w:cs="Segoe UI Light"/>
                                <w:color w:val="FFFFFF" w:themeColor="background1"/>
                                <w:sz w:val="52"/>
                                <w:szCs w:val="52"/>
                              </w:rPr>
                              <w:t>5 tips</w:t>
                            </w:r>
                            <w:r>
                              <w:rPr>
                                <w:rFonts w:asciiTheme="majorHAnsi" w:eastAsiaTheme="majorEastAsia" w:hAnsiTheme="majorHAnsi" w:cstheme="majorBidi"/>
                                <w:color w:val="FFFFFF" w:themeColor="background1"/>
                                <w:sz w:val="52"/>
                                <w:szCs w:val="52"/>
                              </w:rPr>
                              <w:t xml:space="preserve"> for a simpler way to work</w:t>
                            </w:r>
                          </w:p>
                        </w:txbxContent>
                      </v:textbox>
                    </v:shape>
                    <w10:wrap anchory="margin"/>
                  </v:group>
                </w:pict>
              </mc:Fallback>
            </mc:AlternateContent>
          </w:r>
        </w:p>
        <w:p w14:paraId="6BCB3B52" w14:textId="77777777" w:rsidR="008E0036" w:rsidRDefault="008E0036">
          <w:bookmarkStart w:id="0" w:name="_GoBack"/>
          <w:bookmarkEnd w:id="0"/>
        </w:p>
        <w:p w14:paraId="6EAFA8F4" w14:textId="77777777" w:rsidR="008E0036" w:rsidRDefault="008E0036"/>
        <w:p w14:paraId="63F195B2" w14:textId="77777777" w:rsidR="008E0036" w:rsidRDefault="008E0036"/>
        <w:p w14:paraId="4608ADA6" w14:textId="77777777" w:rsidR="008E0036" w:rsidRDefault="001924C5">
          <w:pPr>
            <w:spacing w:after="70"/>
          </w:pPr>
          <w:r>
            <w:br w:type="page"/>
          </w:r>
        </w:p>
      </w:sdtContent>
    </w:sdt>
    <w:p w14:paraId="55FA86EE" w14:textId="77777777" w:rsidR="008E0036" w:rsidRDefault="001924C5">
      <w:pPr>
        <w:pStyle w:val="Heading1"/>
        <w:numPr>
          <w:ilvl w:val="0"/>
          <w:numId w:val="2"/>
        </w:numPr>
        <w:ind w:left="630"/>
      </w:pPr>
      <w:r>
        <w:lastRenderedPageBreak/>
        <w:t>Use live layout and alignment guides</w:t>
      </w:r>
    </w:p>
    <w:p w14:paraId="07173932" w14:textId="77777777" w:rsidR="008E0036" w:rsidRDefault="001924C5">
      <w:pPr>
        <w:pStyle w:val="Instructions"/>
        <w:ind w:left="720"/>
        <w:rPr>
          <w:rStyle w:val="Hyperlink"/>
        </w:rPr>
      </w:pPr>
      <w:bookmarkStart w:id="1" w:name="_Live_layout_and"/>
      <w:bookmarkEnd w:id="1"/>
      <w:r>
        <w:t>Click the image below and drag it around the page. With images that have text wrapping, the text moves around the picture so you get a live preview of the new layout. Try to line the image up with the top of this paragraph to see how the alignment guides c</w:t>
      </w:r>
      <w:r>
        <w:t xml:space="preserve">an help you position it on the page.  Click the Layout Options button next to the image to change how it interacts with the text. </w:t>
      </w:r>
      <w:hyperlink r:id="rId8" w:history="1">
        <w:r>
          <w:rPr>
            <w:rStyle w:val="Hyperlink"/>
          </w:rPr>
          <w:t>Learn more at office.com</w:t>
        </w:r>
      </w:hyperlink>
      <w:bookmarkStart w:id="2" w:name="_Simple_Markup"/>
      <w:bookmarkEnd w:id="2"/>
    </w:p>
    <w:p w14:paraId="20F9F9C0" w14:textId="77777777" w:rsidR="008E0036" w:rsidRDefault="001924C5">
      <w:pPr>
        <w:pStyle w:val="Instructions"/>
        <w:ind w:left="720"/>
      </w:pPr>
      <w:r>
        <w:rPr>
          <w:noProof/>
          <w:color w:val="0563C1" w:themeColor="hyperlink"/>
          <w:u w:val="single"/>
          <w:lang w:eastAsia="en-US" w:bidi="hi-IN"/>
        </w:rPr>
        <w:drawing>
          <wp:anchor distT="0" distB="0" distL="114300" distR="114300" simplePos="0" relativeHeight="251663360" behindDoc="1" locked="0" layoutInCell="1" allowOverlap="1" wp14:anchorId="341CB272" wp14:editId="4BF69222">
            <wp:simplePos x="0" y="0"/>
            <wp:positionH relativeFrom="margin">
              <wp:posOffset>390359</wp:posOffset>
            </wp:positionH>
            <wp:positionV relativeFrom="paragraph">
              <wp:posOffset>46106</wp:posOffset>
            </wp:positionV>
            <wp:extent cx="1771650" cy="1181100"/>
            <wp:effectExtent l="0" t="0" r="0" b="0"/>
            <wp:wrapTight wrapText="bothSides">
              <wp:wrapPolygon edited="0">
                <wp:start x="0" y="0"/>
                <wp:lineTo x="0" y="21252"/>
                <wp:lineTo x="21368" y="21252"/>
                <wp:lineTo x="21368" y="0"/>
                <wp:lineTo x="0" y="0"/>
              </wp:wrapPolygon>
            </wp:wrapTight>
            <wp:docPr id="4" name="Picture 3" descr="worddoc_v7-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worddoc_v7-03.png"/>
                    <pic:cNvPicPr>
                      <a:picLocks noChangeAspect="1"/>
                    </pic:cNvPicPr>
                  </pic:nvPicPr>
                  <pic:blipFill rotWithShape="1">
                    <a:blip r:embed="rId9" cstate="print">
                      <a:extLst>
                        <a:ext uri="{28A0092B-C50C-407E-A947-70E740481C1C}">
                          <a14:useLocalDpi xmlns:a14="http://schemas.microsoft.com/office/drawing/2010/main" val="0"/>
                        </a:ext>
                      </a:extLst>
                    </a:blip>
                    <a:srcRect/>
                    <a:stretch/>
                  </pic:blipFill>
                  <pic:spPr>
                    <a:xfrm>
                      <a:off x="0" y="0"/>
                      <a:ext cx="1771650" cy="1181100"/>
                    </a:xfrm>
                    <a:prstGeom prst="rect">
                      <a:avLst/>
                    </a:prstGeom>
                  </pic:spPr>
                </pic:pic>
              </a:graphicData>
            </a:graphic>
          </wp:anchor>
        </w:drawing>
      </w:r>
    </w:p>
    <w:p w14:paraId="30EEF246" w14:textId="77777777" w:rsidR="008E0036" w:rsidRDefault="008E0036">
      <w:pPr>
        <w:pStyle w:val="Instructions"/>
        <w:ind w:left="720"/>
      </w:pPr>
    </w:p>
    <w:p w14:paraId="59D131C2" w14:textId="77777777" w:rsidR="008E0036" w:rsidRDefault="008E0036">
      <w:pPr>
        <w:pStyle w:val="Instructions"/>
        <w:ind w:left="720"/>
      </w:pPr>
    </w:p>
    <w:p w14:paraId="496EC082" w14:textId="77777777" w:rsidR="008E0036" w:rsidRDefault="008E0036">
      <w:pPr>
        <w:pStyle w:val="Instructions"/>
        <w:ind w:left="720"/>
      </w:pPr>
    </w:p>
    <w:p w14:paraId="38DC1DAF" w14:textId="77777777" w:rsidR="008E0036" w:rsidRDefault="008E0036">
      <w:pPr>
        <w:pStyle w:val="Instructions"/>
        <w:ind w:left="720"/>
      </w:pPr>
    </w:p>
    <w:p w14:paraId="6F6B8FF9" w14:textId="77777777" w:rsidR="008E0036" w:rsidRDefault="001924C5">
      <w:pPr>
        <w:pStyle w:val="Heading1"/>
        <w:numPr>
          <w:ilvl w:val="0"/>
          <w:numId w:val="2"/>
        </w:numPr>
        <w:ind w:left="630"/>
      </w:pPr>
      <w:bookmarkStart w:id="3" w:name="_Toc320026684"/>
      <w:r>
        <w:t>Collaborate in Simple Markup</w:t>
      </w:r>
      <w:bookmarkEnd w:id="3"/>
      <w:r>
        <w:t xml:space="preserve"> View</w:t>
      </w:r>
    </w:p>
    <w:p w14:paraId="0C7F35A7" w14:textId="77777777" w:rsidR="008E0036" w:rsidRDefault="001924C5">
      <w:pPr>
        <w:ind w:left="720"/>
      </w:pPr>
      <w:r>
        <w:t xml:space="preserve">The new Simple Markup revision view presents a clean, uncomplicated view of your document, but you still see markers where changes and comments have been made. Click on the vertical bar on the left side of the text to see </w:t>
      </w:r>
      <w:r>
        <w:t>changes</w:t>
      </w:r>
      <w:del w:id="4" w:author="Unknown">
        <w:r>
          <w:delText>like this one</w:delText>
        </w:r>
      </w:del>
      <w:r>
        <w:t xml:space="preserve">. Or click the comment icon on the right to check out </w:t>
      </w:r>
      <w:commentRangeStart w:id="5"/>
      <w:r>
        <w:t>comments about this text</w:t>
      </w:r>
      <w:commentRangeEnd w:id="5"/>
      <w:r>
        <w:commentReference w:id="5"/>
      </w:r>
      <w:r>
        <w:t xml:space="preserve">. </w:t>
      </w:r>
    </w:p>
    <w:p w14:paraId="0739F441" w14:textId="77777777" w:rsidR="008E0036" w:rsidRDefault="001924C5">
      <w:pPr>
        <w:ind w:left="720"/>
        <w:rPr>
          <w:rStyle w:val="Hyperlink"/>
        </w:rPr>
      </w:pPr>
      <w:hyperlink r:id="rId12" w:history="1">
        <w:r>
          <w:rPr>
            <w:rStyle w:val="Hyperlink"/>
          </w:rPr>
          <w:t>Learn more at office.com</w:t>
        </w:r>
      </w:hyperlink>
    </w:p>
    <w:p w14:paraId="555C1803" w14:textId="77777777" w:rsidR="008E0036" w:rsidRDefault="001924C5">
      <w:pPr>
        <w:pStyle w:val="Heading1"/>
        <w:numPr>
          <w:ilvl w:val="0"/>
          <w:numId w:val="2"/>
        </w:numPr>
        <w:ind w:left="630"/>
      </w:pPr>
      <w:r>
        <w:t>Insert Online Pictures and Video</w:t>
      </w:r>
    </w:p>
    <w:p w14:paraId="4911FFFC" w14:textId="77777777" w:rsidR="008E0036" w:rsidRDefault="001924C5">
      <w:pPr>
        <w:ind w:left="720"/>
      </w:pPr>
      <w:r>
        <w:t xml:space="preserve">Add and play online videos inside your Word documents. Add your pictures from online photo services without having to save them first to your computer. Click </w:t>
      </w:r>
      <w:r>
        <w:rPr>
          <w:b/>
          <w:bCs/>
        </w:rPr>
        <w:t>Insert</w:t>
      </w:r>
      <w:r>
        <w:t xml:space="preserve"> &gt; </w:t>
      </w:r>
      <w:r>
        <w:rPr>
          <w:b/>
          <w:bCs/>
        </w:rPr>
        <w:t>Online Video</w:t>
      </w:r>
      <w:r>
        <w:t xml:space="preserve"> to add a video to this document.</w:t>
      </w:r>
    </w:p>
    <w:p w14:paraId="529638AB" w14:textId="77777777" w:rsidR="008E0036" w:rsidRDefault="001924C5">
      <w:pPr>
        <w:pStyle w:val="Heading1"/>
        <w:numPr>
          <w:ilvl w:val="0"/>
          <w:numId w:val="2"/>
        </w:numPr>
        <w:ind w:left="630"/>
      </w:pPr>
      <w:bookmarkStart w:id="6" w:name="_Read_mode"/>
      <w:bookmarkStart w:id="7" w:name="_Toc319937544"/>
      <w:bookmarkEnd w:id="6"/>
      <w:r>
        <w:lastRenderedPageBreak/>
        <w:t>Enjoy the Read</w:t>
      </w:r>
      <w:bookmarkEnd w:id="7"/>
    </w:p>
    <w:p w14:paraId="6808D4F5" w14:textId="77777777" w:rsidR="008E0036" w:rsidRDefault="001924C5">
      <w:pPr>
        <w:ind w:left="720"/>
      </w:pPr>
      <w:r>
        <w:t xml:space="preserve">Use the new Read Mode for a </w:t>
      </w:r>
      <w:r>
        <w:t>beautiful, distraction-free reading experience. Click</w:t>
      </w:r>
      <w:r>
        <w:rPr>
          <w:b/>
          <w:bCs/>
        </w:rPr>
        <w:t xml:space="preserve"> View </w:t>
      </w:r>
      <w:r>
        <w:t xml:space="preserve">&gt; </w:t>
      </w:r>
      <w:r>
        <w:rPr>
          <w:b/>
          <w:bCs/>
        </w:rPr>
        <w:t>Read Mode</w:t>
      </w:r>
      <w:r>
        <w:t xml:space="preserve"> to check it out. While you’re there, try double clicking on a picture to get a closer view. Click outside the image to return to reading.</w:t>
      </w:r>
    </w:p>
    <w:p w14:paraId="35DE96DE" w14:textId="77777777" w:rsidR="008E0036" w:rsidRDefault="001924C5">
      <w:pPr>
        <w:pStyle w:val="Heading1"/>
        <w:numPr>
          <w:ilvl w:val="0"/>
          <w:numId w:val="2"/>
        </w:numPr>
        <w:ind w:left="630"/>
      </w:pPr>
      <w:r>
        <w:t>Edit PDF content in Word</w:t>
      </w:r>
    </w:p>
    <w:p w14:paraId="374E90A6" w14:textId="77777777" w:rsidR="008E0036" w:rsidRDefault="001924C5">
      <w:pPr>
        <w:ind w:left="720"/>
      </w:pPr>
      <w:r>
        <w:t>Open PDFs and edit the</w:t>
      </w:r>
      <w:r>
        <w:t xml:space="preserve"> content in Word. Edit paragraphs, lists, and tables just like familiar Word documents. Take the content and make it look great. </w:t>
      </w:r>
    </w:p>
    <w:p w14:paraId="5C100D84" w14:textId="77777777" w:rsidR="008E0036" w:rsidRDefault="001924C5">
      <w:pPr>
        <w:ind w:left="720"/>
      </w:pPr>
      <w:r>
        <w:t xml:space="preserve">Download </w:t>
      </w:r>
      <w:hyperlink r:id="rId13" w:history="1">
        <w:r>
          <w:rPr>
            <w:rStyle w:val="Hyperlink"/>
          </w:rPr>
          <w:t>this helpful PDF from the Office</w:t>
        </w:r>
        <w:r>
          <w:rPr>
            <w:rStyle w:val="Hyperlink"/>
          </w:rPr>
          <w:t xml:space="preserve"> site</w:t>
        </w:r>
      </w:hyperlink>
      <w:r>
        <w:t xml:space="preserve"> to try in Word or pick a PDF file on your computer. In Word, click </w:t>
      </w:r>
      <w:r>
        <w:rPr>
          <w:b/>
          <w:bCs/>
        </w:rPr>
        <w:t>File</w:t>
      </w:r>
      <w:r>
        <w:t xml:space="preserve"> &gt; </w:t>
      </w:r>
      <w:r>
        <w:rPr>
          <w:b/>
          <w:bCs/>
        </w:rPr>
        <w:t>Open</w:t>
      </w:r>
      <w:r>
        <w:t xml:space="preserve"> and navigate to the PDF. Click </w:t>
      </w:r>
      <w:r>
        <w:rPr>
          <w:b/>
          <w:bCs/>
        </w:rPr>
        <w:t>Open</w:t>
      </w:r>
      <w:r>
        <w:t xml:space="preserve"> to edit the content or read it more comfortably using the new Read Mode.</w:t>
      </w:r>
      <w:r>
        <w:br w:type="page"/>
      </w:r>
    </w:p>
    <w:p w14:paraId="6EE3594B" w14:textId="77777777" w:rsidR="008E0036" w:rsidRDefault="001924C5">
      <w:pPr>
        <w:pStyle w:val="Heading1"/>
      </w:pPr>
      <w:r>
        <w:lastRenderedPageBreak/>
        <w:t>Ready to get started?</w:t>
      </w:r>
    </w:p>
    <w:p w14:paraId="22E57202" w14:textId="77777777" w:rsidR="008E0036" w:rsidRDefault="001924C5">
      <w:pPr>
        <w:ind w:left="720"/>
        <w:rPr>
          <w:rFonts w:asciiTheme="majorHAnsi" w:eastAsiaTheme="majorEastAsia" w:hAnsiTheme="majorHAnsi" w:cstheme="majorBidi"/>
          <w:sz w:val="32"/>
          <w:szCs w:val="32"/>
        </w:rPr>
      </w:pPr>
      <w:r>
        <w:rPr>
          <w:rFonts w:asciiTheme="majorHAnsi" w:eastAsiaTheme="majorEastAsia" w:hAnsiTheme="majorHAnsi" w:cstheme="majorBidi"/>
          <w:sz w:val="32"/>
          <w:szCs w:val="32"/>
        </w:rPr>
        <w:t>We hope you enjoy working in Word 2013!</w:t>
      </w:r>
    </w:p>
    <w:p w14:paraId="57536F99" w14:textId="77777777" w:rsidR="008E0036" w:rsidRDefault="001924C5">
      <w:pPr>
        <w:ind w:left="720"/>
        <w:rPr>
          <w:rFonts w:asciiTheme="majorHAnsi" w:eastAsiaTheme="majorEastAsia" w:hAnsiTheme="majorHAnsi" w:cstheme="majorBidi"/>
        </w:rPr>
      </w:pPr>
      <w:r>
        <w:rPr>
          <w:rFonts w:asciiTheme="majorHAnsi" w:eastAsiaTheme="majorEastAsia" w:hAnsiTheme="majorHAnsi" w:cstheme="majorBidi"/>
        </w:rPr>
        <w:t>Sincerely,</w:t>
      </w:r>
    </w:p>
    <w:p w14:paraId="36ED1540" w14:textId="77777777" w:rsidR="008E0036" w:rsidRDefault="001924C5">
      <w:pPr>
        <w:ind w:left="720"/>
        <w:rPr>
          <w:rFonts w:ascii="Segoe UI Semibold" w:hAnsi="Segoe UI Semibold"/>
        </w:rPr>
      </w:pPr>
      <w:r>
        <w:rPr>
          <w:rFonts w:ascii="Segoe UI Semibold" w:hAnsi="Segoe UI Semibold"/>
        </w:rPr>
        <w:t>The Word Team</w:t>
      </w:r>
    </w:p>
    <w:p w14:paraId="40551BD4" w14:textId="77777777" w:rsidR="008E0036" w:rsidRDefault="001924C5">
      <w:pPr>
        <w:pStyle w:val="Heading1"/>
      </w:pPr>
      <w:r>
        <w:rPr>
          <w:noProof/>
          <w:lang w:eastAsia="en-US" w:bidi="hi-IN"/>
        </w:rPr>
        <mc:AlternateContent>
          <mc:Choice Requires="wps">
            <w:drawing>
              <wp:anchor distT="0" distB="0" distL="114300" distR="114300" simplePos="0" relativeHeight="251666432" behindDoc="0" locked="0" layoutInCell="1" allowOverlap="1" wp14:anchorId="4D511092" wp14:editId="39F5924C">
                <wp:simplePos x="0" y="0"/>
                <wp:positionH relativeFrom="margin">
                  <wp:align>right</wp:align>
                </wp:positionH>
                <wp:positionV relativeFrom="paragraph">
                  <wp:posOffset>36830</wp:posOffset>
                </wp:positionV>
                <wp:extent cx="54864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54864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A2CDC2" id="Straight Connector 9" o:spid="_x0000_s1026" style="position:absolute;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80.8pt,2.9pt" to="812.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" strokecolor="#4472c4 [3208]" strokeweight="1pt">
                <v:stroke joinstyle="miter"/>
                <w10:wrap anchorx="margin"/>
              </v:line>
            </w:pict>
          </mc:Fallback>
        </mc:AlternateContent>
      </w:r>
      <w:r>
        <w:t>Learn More</w:t>
      </w:r>
    </w:p>
    <w:p w14:paraId="1C197D38" w14:textId="77777777" w:rsidR="008E0036" w:rsidRDefault="001924C5">
      <w:pPr>
        <w:ind w:left="720"/>
      </w:pPr>
      <w:r>
        <w:t xml:space="preserve">Keep going. There are lots more new features and ways to work in Office. Check out our </w:t>
      </w:r>
      <w:hyperlink r:id="rId14" w:history="1">
        <w:r>
          <w:rPr>
            <w:rStyle w:val="Hyperlink"/>
          </w:rPr>
          <w:t>Getting started with Word 2013</w:t>
        </w:r>
      </w:hyperlink>
      <w:r>
        <w:t xml:space="preserve"> page online to dive right in. </w:t>
      </w:r>
    </w:p>
    <w:sectPr w:rsidR="008E0036">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Author" w:initials="A">
    <w:p w14:paraId="4740A7B6" w14:textId="77777777" w:rsidR="008E0036" w:rsidRDefault="001924C5">
      <w:r>
        <w:rPr>
          <w:rStyle w:val="CommentReference"/>
        </w:rPr>
        <w:annotationRef/>
      </w:r>
      <w:r>
        <w:rPr>
          <w:rStyle w:val="CommentReference"/>
        </w:rPr>
        <w:t>Now you can reply to a comment to keep comments about the same topic together. Try it by clicking this comment and then clicking its Reply button.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40A7B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4FD3AA" w14:textId="77777777" w:rsidR="001924C5" w:rsidRDefault="001924C5">
      <w:pPr>
        <w:spacing w:after="0" w:line="240" w:lineRule="auto"/>
      </w:pPr>
      <w:r>
        <w:separator/>
      </w:r>
    </w:p>
  </w:endnote>
  <w:endnote w:type="continuationSeparator" w:id="0">
    <w:p w14:paraId="7037CF62" w14:textId="77777777" w:rsidR="001924C5" w:rsidRDefault="00192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F9370" w14:textId="77777777" w:rsidR="008E0036" w:rsidRDefault="001924C5">
    <w:pPr>
      <w:pStyle w:val="Footer"/>
    </w:pPr>
    <w:r>
      <w:rPr>
        <w:noProof/>
        <w:lang w:eastAsia="en-US" w:bidi="hi-IN"/>
      </w:rPr>
      <mc:AlternateContent>
        <mc:Choice Requires="wps">
          <w:drawing>
            <wp:anchor distT="0" distB="0" distL="114300" distR="114300" simplePos="0" relativeHeight="251661312" behindDoc="0" locked="0" layoutInCell="1" allowOverlap="1" wp14:anchorId="516F8CFD" wp14:editId="3F80A5F8">
              <wp:simplePos x="0" y="0"/>
              <wp:positionH relativeFrom="page">
                <wp:align>center</wp:align>
              </wp:positionH>
              <wp:positionV relativeFrom="page">
                <wp:posOffset>9144000</wp:posOffset>
              </wp:positionV>
              <wp:extent cx="59436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F705516" id="Straight Connector 8" o:spid="_x0000_s1026" style="position:absolute;z-index:251661312;visibility:visible;mso-wrap-style:square;mso-width-percent:0;mso-wrap-distance-left:9pt;mso-wrap-distance-top:0;mso-wrap-distance-right:9pt;mso-wrap-distance-bottom:0;mso-position-horizontal:center;mso-position-horizontal-relative:page;mso-position-vertical:absolute;mso-position-vertical-relative:page;mso-width-percent:0;mso-width-relative:margin" from="0,10in" to="468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" strokecolor="#4472c4 [3208]" strokeweight="1pt">
              <v:stroke joinstyle="miter"/>
              <w10:wrap anchorx="page"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2708E5" w14:textId="77777777" w:rsidR="001924C5" w:rsidRDefault="001924C5">
      <w:pPr>
        <w:spacing w:after="0" w:line="240" w:lineRule="auto"/>
      </w:pPr>
      <w:r>
        <w:separator/>
      </w:r>
    </w:p>
  </w:footnote>
  <w:footnote w:type="continuationSeparator" w:id="0">
    <w:p w14:paraId="6B61B195" w14:textId="77777777" w:rsidR="001924C5" w:rsidRDefault="001924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C4FCD5" w14:textId="77777777" w:rsidR="008E0036" w:rsidRDefault="001924C5">
    <w:pPr>
      <w:pStyle w:val="Header"/>
    </w:pPr>
    <w:r>
      <w:rPr>
        <w:noProof/>
        <w:lang w:eastAsia="en-US" w:bidi="hi-IN"/>
      </w:rPr>
      <mc:AlternateContent>
        <mc:Choice Requires="wps">
          <w:drawing>
            <wp:anchor distT="0" distB="0" distL="114300" distR="114300" simplePos="0" relativeHeight="251659264" behindDoc="0" locked="0" layoutInCell="1" allowOverlap="1" wp14:anchorId="0ADD4DA2" wp14:editId="66F7F499">
              <wp:simplePos x="0" y="0"/>
              <wp:positionH relativeFrom="column">
                <wp:align>center</wp:align>
              </wp:positionH>
              <wp:positionV relativeFrom="page">
                <wp:posOffset>914400</wp:posOffset>
              </wp:positionV>
              <wp:extent cx="59436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0D82BF" id="Straight Connector 7" o:spid="_x0000_s1026" style="position:absolute;z-index:251659264;visibility:visible;mso-wrap-style:square;mso-width-percent:0;mso-wrap-distance-left:9pt;mso-wrap-distance-top:0;mso-wrap-distance-right:9pt;mso-wrap-distance-bottom:0;mso-position-horizontal:center;mso-position-horizontal-relative:text;mso-position-vertical:absolute;mso-position-vertical-relative:page;mso-width-percent:0;mso-width-relative:margin" from="0,1in" to="46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" strokecolor="#4472c4 [3208]" strokeweight="1pt">
              <v:stroke joinstyle="miter"/>
              <w10:wrap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FC2"/>
    <w:rsid w:val="001924C5"/>
    <w:rsid w:val="008E0036"/>
    <w:rsid w:val="00A72F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97BD66"/>
  <w15:docId w15:val="{FA69DEC9-B15C-4BB8-8052-E017765FC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595959" w:themeColor="text1" w:themeTint="A6"/>
    </w:rPr>
  </w:style>
  <w:style w:type="paragraph" w:styleId="Heading1">
    <w:name w:val="heading 1"/>
    <w:basedOn w:val="Normal"/>
    <w:next w:val="Normal"/>
    <w:link w:val="Heading1Char"/>
    <w:uiPriority w:val="9"/>
    <w:qFormat/>
    <w:pPr>
      <w:keepNext/>
      <w:keepLines/>
      <w:spacing w:before="800" w:after="40" w:line="240" w:lineRule="auto"/>
      <w:outlineLvl w:val="0"/>
    </w:pPr>
    <w:rPr>
      <w:rFonts w:asciiTheme="majorHAnsi" w:eastAsiaTheme="majorEastAsia" w:hAnsiTheme="majorHAnsi" w:cstheme="majorBidi"/>
      <w:color w:val="4472C4" w:themeColor="accent5"/>
      <w:kern w:val="28"/>
      <w:sz w:val="52"/>
      <w:szCs w:val="52"/>
      <w14:ligatures w14:val="standard"/>
      <w14:numForm w14:val="oldStyle"/>
    </w:rPr>
  </w:style>
  <w:style w:type="paragraph" w:styleId="Heading2">
    <w:name w:val="heading 2"/>
    <w:basedOn w:val="Normal"/>
    <w:next w:val="Normal"/>
    <w:link w:val="Heading2Char"/>
    <w:uiPriority w:val="9"/>
    <w:unhideWhenUsed/>
    <w:qFormat/>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4472C4" w:themeColor="accent5"/>
      <w:kern w:val="28"/>
      <w:sz w:val="32"/>
      <w:szCs w:val="32"/>
      <w14:ligatures w14:val="standar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character" w:customStyle="1" w:styleId="Heading1Char">
    <w:name w:val="Heading 1 Char"/>
    <w:basedOn w:val="DefaultParagraphFont"/>
    <w:link w:val="Heading1"/>
    <w:uiPriority w:val="9"/>
    <w:rPr>
      <w:rFonts w:asciiTheme="majorHAnsi" w:eastAsiaTheme="majorEastAsia" w:hAnsiTheme="majorHAnsi" w:cstheme="majorBidi"/>
      <w:color w:val="4472C4" w:themeColor="accent5"/>
      <w:kern w:val="28"/>
      <w:sz w:val="52"/>
      <w:szCs w:val="52"/>
      <w14:ligatures w14:val="standard"/>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472C4" w:themeColor="accent5"/>
      <w:kern w:val="28"/>
      <w:sz w:val="32"/>
      <w:szCs w:val="32"/>
      <w14:ligatures w14:val="standard"/>
    </w:rPr>
  </w:style>
  <w:style w:type="paragraph" w:styleId="ListParagraph">
    <w:name w:val="List Paragraph"/>
    <w:basedOn w:val="Normal"/>
    <w:link w:val="ListParagraphChar"/>
    <w:uiPriority w:val="34"/>
    <w:qFormat/>
    <w:pPr>
      <w:spacing w:after="240" w:line="240" w:lineRule="auto"/>
      <w:ind w:left="720" w:hanging="288"/>
      <w:contextualSpacing/>
    </w:pPr>
    <w:rPr>
      <w:rFonts w:eastAsia="MS Mincho"/>
      <w:color w:val="404040" w:themeColor="text1" w:themeTint="BF"/>
      <w:kern w:val="20"/>
      <w14:ligatures w14:val="standard"/>
    </w:rPr>
  </w:style>
  <w:style w:type="character" w:styleId="Hyperlink">
    <w:name w:val="Hyperlink"/>
    <w:basedOn w:val="DefaultParagraphFont"/>
    <w:uiPriority w:val="99"/>
    <w:unhideWhenUsed/>
    <w:rPr>
      <w:color w:val="0563C1" w:themeColor="hyperlink"/>
      <w:u w:val="single"/>
    </w:rPr>
  </w:style>
  <w:style w:type="character" w:customStyle="1" w:styleId="ListParagraphChar">
    <w:name w:val="List Paragraph Char"/>
    <w:basedOn w:val="DefaultParagraphFont"/>
    <w:link w:val="ListParagraph"/>
    <w:uiPriority w:val="34"/>
    <w:rPr>
      <w:rFonts w:eastAsia="MS Mincho"/>
      <w:color w:val="404040" w:themeColor="text1" w:themeTint="BF"/>
      <w:kern w:val="20"/>
      <w14:ligatures w14:val="standard"/>
    </w:rPr>
  </w:style>
  <w:style w:type="paragraph" w:styleId="CommentText">
    <w:name w:val="annotation text"/>
    <w:basedOn w:val="Normal"/>
    <w:link w:val="CommentTextChar"/>
    <w:uiPriority w:val="99"/>
    <w:semiHidden/>
    <w:unhideWhenUsed/>
    <w:pPr>
      <w:spacing w:after="160" w:line="240" w:lineRule="auto"/>
    </w:pPr>
    <w:rPr>
      <w:rFonts w:ascii="Arial" w:eastAsia="MS Mincho" w:hAnsi="Arial" w:cs="Arial"/>
      <w:color w:val="484848"/>
      <w:kern w:val="20"/>
      <w:sz w:val="20"/>
      <w:szCs w:val="20"/>
      <w14:ligatures w14:val="standard"/>
    </w:rPr>
  </w:style>
  <w:style w:type="character" w:customStyle="1" w:styleId="CommentTextChar">
    <w:name w:val="Comment Text Char"/>
    <w:basedOn w:val="DefaultParagraphFont"/>
    <w:link w:val="CommentText"/>
    <w:uiPriority w:val="99"/>
    <w:semiHidden/>
    <w:rPr>
      <w:rFonts w:ascii="Arial" w:eastAsia="MS Mincho" w:hAnsi="Arial" w:cs="Arial"/>
      <w:color w:val="484848"/>
      <w:kern w:val="20"/>
      <w:sz w:val="20"/>
      <w:szCs w:val="20"/>
      <w14:ligatures w14:val="standard"/>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Pr>
      <w:b/>
      <w:bCs/>
      <w:color w:val="595959" w:themeColor="text1" w:themeTint="A6"/>
    </w:rPr>
  </w:style>
  <w:style w:type="character" w:styleId="Emphasis">
    <w:name w:val="Emphasis"/>
    <w:basedOn w:val="DefaultParagraphFont"/>
    <w:uiPriority w:val="20"/>
    <w:qFormat/>
    <w:rPr>
      <w:i w:val="0"/>
      <w:iCs w:val="0"/>
      <w:color w:val="4472C4" w:themeColor="accent5"/>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color w:val="404040" w:themeColor="text1" w:themeTint="BF"/>
      <w:sz w:val="24"/>
      <w:szCs w:val="24"/>
    </w:rPr>
  </w:style>
  <w:style w:type="table" w:customStyle="1" w:styleId="ListTable4-Accent11">
    <w:name w:val="List Table 4 - Accent 11"/>
    <w:basedOn w:val="TableNormal"/>
    <w:uiPriority w:val="49"/>
    <w:pPr>
      <w:spacing w:after="0" w:line="240" w:lineRule="auto"/>
    </w:pPr>
    <w:rPr>
      <w:rFonts w:eastAsia="MS Mincho"/>
      <w:sz w:val="20"/>
      <w:szCs w:val="20"/>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tions">
    <w:name w:val="Instructions"/>
    <w:basedOn w:val="Normal"/>
    <w:qFormat/>
  </w:style>
  <w:style w:type="paragraph" w:styleId="CommentSubject">
    <w:name w:val="annotation subject"/>
    <w:basedOn w:val="CommentText"/>
    <w:next w:val="CommentText"/>
    <w:link w:val="CommentSubjectChar"/>
    <w:uiPriority w:val="99"/>
    <w:semiHidden/>
    <w:unhideWhenUsed/>
    <w:pPr>
      <w:spacing w:after="200"/>
    </w:pPr>
    <w:rPr>
      <w:rFonts w:asciiTheme="minorHAnsi" w:eastAsiaTheme="minorEastAsia" w:hAnsiTheme="minorHAnsi" w:cstheme="minorBidi"/>
      <w:b/>
      <w:bCs/>
      <w:color w:val="auto"/>
      <w:kern w:val="0"/>
      <w14:ligatures w14:val="none"/>
    </w:rPr>
  </w:style>
  <w:style w:type="character" w:customStyle="1" w:styleId="CommentSubjectChar">
    <w:name w:val="Comment Subject Char"/>
    <w:basedOn w:val="CommentTextChar"/>
    <w:link w:val="CommentSubject"/>
    <w:uiPriority w:val="99"/>
    <w:semiHidden/>
    <w:rPr>
      <w:rFonts w:ascii="Arial" w:eastAsia="MS Mincho" w:hAnsi="Arial" w:cs="Arial"/>
      <w:b/>
      <w:bCs/>
      <w:color w:val="484848"/>
      <w:kern w:val="20"/>
      <w:sz w:val="20"/>
      <w:szCs w:val="20"/>
      <w14:ligatures w14:val="standard"/>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UI">
    <w:name w:val="UI"/>
    <w:basedOn w:val="Normal"/>
    <w:qFormat/>
    <w:rPr>
      <w:b/>
      <w:bCs/>
      <w:color w:val="auto"/>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15.officeredir.microsoft.com/r/rlid2013LiveLayoutWd?clid=1033" TargetMode="External"/><Relationship Id="rId13" Type="http://schemas.openxmlformats.org/officeDocument/2006/relationships/hyperlink" Target="http://o15.officeredir.microsoft.com/r/rlid2013PDFReflowWd?clid=103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15.officeredir.microsoft.com/r/rlid2013SimpleMarkupWd?clid=103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o15.officeredir.microsoft.com/r/rlid2013GettingStartedCntrWd?clid=103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obhit\AppData\Roaming\Microsoft\Templates\Welcome%20to%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8B12D87-EAD4-40AB-B795-3545114630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Welcome to Word.dotx</Template>
  <TotalTime>2</TotalTime>
  <Pages>4</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Shobhit</dc:creator>
  <cp:keywords/>
  <cp:lastModifiedBy>Shobhit Jaiswal</cp:lastModifiedBy>
  <cp:revision>1</cp:revision>
  <dcterms:created xsi:type="dcterms:W3CDTF">2016-02-01T12:46:00Z</dcterms:created>
  <dcterms:modified xsi:type="dcterms:W3CDTF">2016-02-01T12:48:00Z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TC029239499991</vt:lpwstr>
  </property>
</Properties>
</file>